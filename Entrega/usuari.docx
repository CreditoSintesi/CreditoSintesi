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FF" w:rsidRPr="00C536FF" w:rsidRDefault="00C536FF" w:rsidP="00C536FF">
      <w:pPr>
        <w:pStyle w:val="Textoindependiente"/>
        <w:rPr>
          <w:rFonts w:ascii="Arial" w:hAnsi="Arial" w:cs="Arial"/>
          <w:lang w:val="ca-ES"/>
        </w:rPr>
      </w:pPr>
      <w:bookmarkStart w:id="0" w:name="_GoBack"/>
      <w:bookmarkEnd w:id="0"/>
      <w:r w:rsidRPr="00C536FF">
        <w:rPr>
          <w:rFonts w:ascii="Arial" w:hAnsi="Arial" w:cs="Arial"/>
          <w:lang w:val="ca-ES"/>
        </w:rPr>
        <w:t>L’objectiu d’aquest document és facilitar a l’usuari l’ús de l’aplicació que hem creat. I mostrar totes les opcions que hem dissenyat.</w:t>
      </w:r>
    </w:p>
    <w:p w:rsidR="001820C1" w:rsidRPr="001820C1" w:rsidRDefault="001820C1" w:rsidP="001820C1">
      <w:pPr>
        <w:rPr>
          <w:lang w:val="ca-ES"/>
        </w:rPr>
      </w:pPr>
    </w:p>
    <w:p w:rsidR="00C536FF" w:rsidRPr="00C536FF" w:rsidRDefault="00C536FF" w:rsidP="00C536FF">
      <w:pPr>
        <w:pStyle w:val="Ttulo5"/>
        <w:rPr>
          <w:rFonts w:ascii="Arial" w:hAnsi="Arial" w:cs="Arial"/>
          <w:bCs w:val="0"/>
          <w:lang w:val="ca-ES"/>
        </w:rPr>
      </w:pPr>
      <w:r w:rsidRPr="00C536FF">
        <w:rPr>
          <w:rFonts w:ascii="Arial" w:hAnsi="Arial" w:cs="Arial"/>
          <w:bCs w:val="0"/>
          <w:lang w:val="ca-ES"/>
        </w:rPr>
        <w:t>Índex</w:t>
      </w:r>
    </w:p>
    <w:p w:rsidR="00C536FF" w:rsidRPr="00C536FF" w:rsidRDefault="00C536FF" w:rsidP="00C536FF">
      <w:pPr>
        <w:pStyle w:val="Ttulo5"/>
        <w:rPr>
          <w:rFonts w:ascii="Arial" w:hAnsi="Arial" w:cs="Arial"/>
          <w:bCs w:val="0"/>
          <w:lang w:val="ca-ES"/>
        </w:rPr>
      </w:pPr>
      <w:r w:rsidRPr="00C536FF">
        <w:rPr>
          <w:rFonts w:ascii="Arial" w:hAnsi="Arial" w:cs="Arial"/>
          <w:bCs w:val="0"/>
          <w:lang w:val="ca-ES"/>
        </w:rPr>
        <w:t>Introducció</w:t>
      </w:r>
    </w:p>
    <w:p w:rsidR="00C536FF" w:rsidRPr="00C536FF" w:rsidRDefault="00C536FF" w:rsidP="00C536FF">
      <w:pPr>
        <w:ind w:left="708"/>
        <w:rPr>
          <w:rFonts w:ascii="Arial" w:hAnsi="Arial" w:cs="Arial"/>
          <w:sz w:val="24"/>
          <w:lang w:val="ca-ES"/>
        </w:rPr>
      </w:pPr>
      <w:r w:rsidRPr="00C536FF">
        <w:rPr>
          <w:rFonts w:ascii="Arial" w:hAnsi="Arial" w:cs="Arial"/>
          <w:sz w:val="24"/>
          <w:lang w:val="ca-ES"/>
        </w:rPr>
        <w:t>Explicació de l'objectiu de l’aplicació, àmbit d’aplicació, necessitats que cobreix, a quin públic va dirigida...</w:t>
      </w:r>
    </w:p>
    <w:p w:rsidR="00C536FF" w:rsidRPr="00C536FF" w:rsidRDefault="00C536FF" w:rsidP="00C536FF">
      <w:pPr>
        <w:pStyle w:val="Ttulo5"/>
        <w:rPr>
          <w:rFonts w:ascii="Arial" w:hAnsi="Arial" w:cs="Arial"/>
          <w:bCs w:val="0"/>
          <w:lang w:val="ca-ES"/>
        </w:rPr>
      </w:pPr>
      <w:r w:rsidRPr="00C536FF">
        <w:rPr>
          <w:rFonts w:ascii="Arial" w:hAnsi="Arial" w:cs="Arial"/>
          <w:bCs w:val="0"/>
          <w:lang w:val="ca-ES"/>
        </w:rPr>
        <w:t>Significat dels Smarticons</w:t>
      </w:r>
    </w:p>
    <w:p w:rsidR="00C536FF" w:rsidRPr="00C536FF" w:rsidRDefault="00C536FF" w:rsidP="00C536FF">
      <w:pPr>
        <w:ind w:left="708"/>
        <w:rPr>
          <w:rFonts w:ascii="Arial" w:hAnsi="Arial" w:cs="Arial"/>
          <w:sz w:val="24"/>
          <w:lang w:val="ca-ES"/>
        </w:rPr>
      </w:pPr>
      <w:r w:rsidRPr="00C536FF">
        <w:rPr>
          <w:rFonts w:ascii="Arial" w:hAnsi="Arial" w:cs="Arial"/>
          <w:sz w:val="24"/>
          <w:lang w:val="ca-ES"/>
        </w:rPr>
        <w:t>Explicació dels elements que s’han fet servir al llarg del manual per fer més visual i atractiva l’ajuda.</w:t>
      </w:r>
    </w:p>
    <w:p w:rsidR="00C536FF" w:rsidRPr="00C536FF" w:rsidRDefault="00C536FF" w:rsidP="00C536FF">
      <w:pPr>
        <w:pStyle w:val="Ttulo5"/>
        <w:rPr>
          <w:rFonts w:ascii="Arial" w:hAnsi="Arial" w:cs="Arial"/>
          <w:bCs w:val="0"/>
          <w:lang w:val="ca-ES"/>
        </w:rPr>
      </w:pPr>
      <w:r w:rsidRPr="00C536FF">
        <w:rPr>
          <w:rFonts w:ascii="Arial" w:hAnsi="Arial" w:cs="Arial"/>
          <w:bCs w:val="0"/>
          <w:lang w:val="ca-ES"/>
        </w:rPr>
        <w:t>Instal·lació</w:t>
      </w:r>
    </w:p>
    <w:p w:rsidR="00C536FF" w:rsidRPr="00C536FF" w:rsidRDefault="00C536FF" w:rsidP="00C536FF">
      <w:pPr>
        <w:rPr>
          <w:rFonts w:ascii="Arial" w:hAnsi="Arial" w:cs="Arial"/>
          <w:sz w:val="24"/>
          <w:lang w:val="ca-ES"/>
        </w:rPr>
      </w:pPr>
      <w:r w:rsidRPr="00C536FF">
        <w:rPr>
          <w:rFonts w:ascii="Arial" w:hAnsi="Arial" w:cs="Arial"/>
          <w:sz w:val="24"/>
          <w:lang w:val="ca-ES"/>
        </w:rPr>
        <w:tab/>
        <w:t>Requeriments de maquinari i programari i procés per fer la instal·lació.</w:t>
      </w:r>
    </w:p>
    <w:p w:rsidR="00C536FF" w:rsidRPr="00C536FF" w:rsidRDefault="00C536FF" w:rsidP="00C536FF">
      <w:pPr>
        <w:pStyle w:val="Ttulo5"/>
        <w:rPr>
          <w:rFonts w:ascii="Arial" w:hAnsi="Arial" w:cs="Arial"/>
          <w:bCs w:val="0"/>
          <w:lang w:val="ca-ES"/>
        </w:rPr>
      </w:pPr>
      <w:r w:rsidRPr="00C536FF">
        <w:rPr>
          <w:rFonts w:ascii="Arial" w:hAnsi="Arial" w:cs="Arial"/>
          <w:bCs w:val="0"/>
          <w:lang w:val="ca-ES"/>
        </w:rPr>
        <w:t xml:space="preserve">Preparació </w:t>
      </w:r>
    </w:p>
    <w:p w:rsidR="00C536FF" w:rsidRPr="00C536FF" w:rsidRDefault="00C536FF" w:rsidP="00C536FF">
      <w:pPr>
        <w:rPr>
          <w:rFonts w:ascii="Arial" w:hAnsi="Arial" w:cs="Arial"/>
          <w:sz w:val="24"/>
          <w:lang w:val="ca-ES"/>
        </w:rPr>
      </w:pPr>
      <w:r w:rsidRPr="00C536FF">
        <w:rPr>
          <w:rFonts w:ascii="Arial" w:hAnsi="Arial" w:cs="Arial"/>
          <w:sz w:val="24"/>
          <w:lang w:val="ca-ES"/>
        </w:rPr>
        <w:tab/>
        <w:t>Com carregar el programa.</w:t>
      </w:r>
    </w:p>
    <w:p w:rsidR="00C536FF" w:rsidRPr="00C536FF" w:rsidRDefault="00C536FF" w:rsidP="00C536FF">
      <w:pPr>
        <w:rPr>
          <w:rFonts w:ascii="Arial" w:hAnsi="Arial" w:cs="Arial"/>
          <w:sz w:val="24"/>
          <w:lang w:val="ca-ES"/>
        </w:rPr>
      </w:pPr>
      <w:r w:rsidRPr="00C536FF">
        <w:rPr>
          <w:rFonts w:ascii="Arial" w:hAnsi="Arial" w:cs="Arial"/>
          <w:sz w:val="24"/>
          <w:lang w:val="ca-ES"/>
        </w:rPr>
        <w:tab/>
        <w:t>Elements de la pantalla principal que troben quan hem acabat la instal·lació.</w:t>
      </w:r>
    </w:p>
    <w:p w:rsidR="00C536FF" w:rsidRDefault="00C536FF" w:rsidP="00C536FF">
      <w:pPr>
        <w:pStyle w:val="Ttulo5"/>
        <w:rPr>
          <w:rFonts w:ascii="Arial" w:hAnsi="Arial" w:cs="Arial"/>
          <w:bCs w:val="0"/>
          <w:lang w:val="ca-ES"/>
        </w:rPr>
      </w:pPr>
      <w:r w:rsidRPr="00C536FF">
        <w:rPr>
          <w:rFonts w:ascii="Arial" w:hAnsi="Arial" w:cs="Arial"/>
          <w:bCs w:val="0"/>
          <w:lang w:val="ca-ES"/>
        </w:rPr>
        <w:t>Altres punts</w:t>
      </w:r>
    </w:p>
    <w:p w:rsidR="00C536FF" w:rsidRPr="00C536FF" w:rsidRDefault="00C536FF" w:rsidP="00C536FF">
      <w:pPr>
        <w:pStyle w:val="Ttulo5"/>
        <w:ind w:left="708"/>
        <w:rPr>
          <w:rFonts w:ascii="Arial" w:hAnsi="Arial" w:cs="Arial"/>
          <w:b w:val="0"/>
          <w:i w:val="0"/>
          <w:sz w:val="24"/>
          <w:lang w:val="ca-ES"/>
        </w:rPr>
      </w:pPr>
      <w:r w:rsidRPr="00C536FF">
        <w:rPr>
          <w:rFonts w:ascii="Arial" w:hAnsi="Arial" w:cs="Arial"/>
          <w:b w:val="0"/>
          <w:i w:val="0"/>
          <w:sz w:val="24"/>
          <w:lang w:val="ca-ES"/>
        </w:rPr>
        <w:t>Aquí desenvoluparem les explicacions que requereixin les diferents opcions que permeti l’aplicació. Explicació de les pantalles principals.</w:t>
      </w:r>
    </w:p>
    <w:p w:rsidR="00C536FF" w:rsidRPr="00C536FF" w:rsidRDefault="00C536FF" w:rsidP="00C536FF">
      <w:pPr>
        <w:pStyle w:val="Ttulo5"/>
        <w:rPr>
          <w:rFonts w:ascii="Arial" w:hAnsi="Arial" w:cs="Arial"/>
          <w:bCs w:val="0"/>
          <w:lang w:val="ca-ES"/>
        </w:rPr>
      </w:pPr>
      <w:r w:rsidRPr="00C536FF">
        <w:rPr>
          <w:rFonts w:ascii="Arial" w:hAnsi="Arial" w:cs="Arial"/>
          <w:bCs w:val="0"/>
          <w:lang w:val="ca-ES"/>
        </w:rPr>
        <w:t xml:space="preserve">Còpies de seguretat  </w:t>
      </w:r>
      <w:r w:rsidRPr="00C536FF">
        <w:rPr>
          <w:rFonts w:ascii="Arial" w:hAnsi="Arial" w:cs="Arial"/>
          <w:b w:val="0"/>
          <w:bCs w:val="0"/>
          <w:lang w:val="ca-ES"/>
        </w:rPr>
        <w:t>(en l’aplicació multimèdia no cal fer-ho)</w:t>
      </w:r>
    </w:p>
    <w:p w:rsidR="00C536FF" w:rsidRPr="00C536FF" w:rsidRDefault="00C536FF" w:rsidP="00C536FF">
      <w:pPr>
        <w:rPr>
          <w:rFonts w:ascii="Arial" w:hAnsi="Arial" w:cs="Arial"/>
          <w:sz w:val="24"/>
          <w:lang w:val="ca-ES"/>
        </w:rPr>
      </w:pPr>
      <w:r w:rsidRPr="00C536FF">
        <w:rPr>
          <w:rFonts w:ascii="Arial" w:hAnsi="Arial" w:cs="Arial"/>
          <w:sz w:val="24"/>
          <w:lang w:val="ca-ES"/>
        </w:rPr>
        <w:tab/>
        <w:t>Realitzar una copia de seguretat.</w:t>
      </w:r>
    </w:p>
    <w:p w:rsidR="00C536FF" w:rsidRPr="00C536FF" w:rsidRDefault="00C536FF" w:rsidP="00C536FF">
      <w:pPr>
        <w:rPr>
          <w:rFonts w:ascii="Arial" w:hAnsi="Arial" w:cs="Arial"/>
          <w:sz w:val="24"/>
          <w:lang w:val="ca-ES"/>
        </w:rPr>
      </w:pPr>
      <w:r w:rsidRPr="00C536FF">
        <w:rPr>
          <w:rFonts w:ascii="Arial" w:hAnsi="Arial" w:cs="Arial"/>
          <w:sz w:val="24"/>
          <w:lang w:val="ca-ES"/>
        </w:rPr>
        <w:tab/>
        <w:t>Restaurar una copia antiga.</w:t>
      </w:r>
    </w:p>
    <w:p w:rsidR="00C536FF" w:rsidRPr="00C536FF" w:rsidRDefault="00C536FF" w:rsidP="00C536FF">
      <w:pPr>
        <w:pStyle w:val="Ttulo5"/>
        <w:rPr>
          <w:rFonts w:ascii="Arial" w:hAnsi="Arial" w:cs="Arial"/>
          <w:lang w:val="ca-ES"/>
        </w:rPr>
      </w:pPr>
      <w:r w:rsidRPr="00C536FF">
        <w:rPr>
          <w:rFonts w:ascii="Arial" w:hAnsi="Arial" w:cs="Arial"/>
          <w:lang w:val="ca-ES"/>
        </w:rPr>
        <w:t>Glossari</w:t>
      </w:r>
    </w:p>
    <w:p w:rsidR="00C536FF" w:rsidRPr="00C536FF" w:rsidRDefault="00C536FF" w:rsidP="00C536FF">
      <w:pPr>
        <w:pStyle w:val="Ttulo5"/>
        <w:rPr>
          <w:rFonts w:ascii="Arial" w:hAnsi="Arial" w:cs="Arial"/>
          <w:bCs w:val="0"/>
          <w:lang w:val="ca-ES"/>
        </w:rPr>
      </w:pPr>
      <w:r w:rsidRPr="00C536FF">
        <w:rPr>
          <w:rFonts w:ascii="Arial" w:hAnsi="Arial" w:cs="Arial"/>
          <w:bCs w:val="0"/>
          <w:lang w:val="ca-ES"/>
        </w:rPr>
        <w:t xml:space="preserve">Ajuda </w:t>
      </w:r>
    </w:p>
    <w:p w:rsidR="00C536FF" w:rsidRPr="00C536FF" w:rsidRDefault="00C536FF" w:rsidP="00C536FF">
      <w:pPr>
        <w:pStyle w:val="Ttulo5"/>
        <w:rPr>
          <w:rFonts w:ascii="Arial" w:hAnsi="Arial" w:cs="Arial"/>
          <w:b w:val="0"/>
          <w:lang w:val="ca-ES"/>
        </w:rPr>
      </w:pPr>
      <w:r w:rsidRPr="00C536FF">
        <w:rPr>
          <w:rFonts w:ascii="Arial" w:hAnsi="Arial" w:cs="Arial"/>
          <w:b w:val="0"/>
          <w:lang w:val="ca-ES"/>
        </w:rPr>
        <w:tab/>
        <w:t>Explicació de les opcions i funcionament de l’ajuda de l’aplicació.</w:t>
      </w:r>
    </w:p>
    <w:p w:rsidR="00C536FF" w:rsidRPr="00C536FF" w:rsidRDefault="00C536FF" w:rsidP="00C536FF">
      <w:pPr>
        <w:pStyle w:val="Ttulo5"/>
        <w:rPr>
          <w:rFonts w:ascii="Arial" w:hAnsi="Arial" w:cs="Arial"/>
          <w:bCs w:val="0"/>
          <w:szCs w:val="24"/>
          <w:lang w:val="ca-ES"/>
        </w:rPr>
      </w:pPr>
      <w:r w:rsidRPr="00C536FF">
        <w:rPr>
          <w:rFonts w:ascii="Arial" w:hAnsi="Arial" w:cs="Arial"/>
          <w:bCs w:val="0"/>
          <w:szCs w:val="24"/>
          <w:lang w:val="ca-ES"/>
        </w:rPr>
        <w:t xml:space="preserve">FAQs </w:t>
      </w:r>
    </w:p>
    <w:p w:rsidR="00C536FF" w:rsidRPr="00C536FF" w:rsidRDefault="00C536FF" w:rsidP="00C536FF">
      <w:pPr>
        <w:rPr>
          <w:ins w:id="1" w:author="Fundació Joan XXIII" w:date="2007-04-19T13:09:00Z"/>
          <w:rFonts w:ascii="Arial" w:hAnsi="Arial" w:cs="Arial"/>
          <w:sz w:val="24"/>
          <w:szCs w:val="24"/>
          <w:lang w:val="ca-ES"/>
        </w:rPr>
      </w:pPr>
      <w:r w:rsidRPr="00C536FF">
        <w:rPr>
          <w:rFonts w:ascii="Arial" w:hAnsi="Arial" w:cs="Arial"/>
          <w:sz w:val="24"/>
          <w:szCs w:val="24"/>
          <w:lang w:val="ca-ES"/>
        </w:rPr>
        <w:tab/>
        <w:t>Preguntes més freqüents</w:t>
      </w:r>
    </w:p>
    <w:p w:rsidR="00C10980" w:rsidRPr="00C536FF" w:rsidRDefault="00C10980" w:rsidP="00C536FF">
      <w:pPr>
        <w:rPr>
          <w:rFonts w:ascii="Arial" w:hAnsi="Arial" w:cs="Arial"/>
          <w:lang w:val="ca-ES"/>
        </w:rPr>
      </w:pPr>
    </w:p>
    <w:sectPr w:rsidR="00C10980" w:rsidRPr="00C536FF" w:rsidSect="004B550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58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EFD" w:rsidRDefault="00EF0EFD">
      <w:r>
        <w:separator/>
      </w:r>
    </w:p>
  </w:endnote>
  <w:endnote w:type="continuationSeparator" w:id="0">
    <w:p w:rsidR="00EF0EFD" w:rsidRDefault="00E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7AE" w:rsidRPr="00065F80" w:rsidRDefault="00AF77AE" w:rsidP="00CE6383">
    <w:pPr>
      <w:pStyle w:val="Piedepgina"/>
      <w:jc w:val="center"/>
      <w:rPr>
        <w:sz w:val="18"/>
        <w:szCs w:val="18"/>
      </w:rPr>
    </w:pPr>
    <w:r w:rsidRPr="00065F80">
      <w:rPr>
        <w:noProof/>
        <w:sz w:val="18"/>
        <w:szCs w:val="18"/>
      </w:rPr>
      <w:t xml:space="preserve">Pàg.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PAGE </w:instrText>
    </w:r>
    <w:r w:rsidRPr="00065F80">
      <w:rPr>
        <w:noProof/>
        <w:sz w:val="18"/>
        <w:szCs w:val="18"/>
      </w:rPr>
      <w:fldChar w:fldCharType="separate"/>
    </w:r>
    <w:r w:rsidR="00C536FF">
      <w:rPr>
        <w:noProof/>
        <w:sz w:val="18"/>
        <w:szCs w:val="18"/>
      </w:rPr>
      <w:t>2</w:t>
    </w:r>
    <w:r w:rsidRPr="00065F80">
      <w:rPr>
        <w:noProof/>
        <w:sz w:val="18"/>
        <w:szCs w:val="18"/>
      </w:rPr>
      <w:fldChar w:fldCharType="end"/>
    </w:r>
    <w:r w:rsidRPr="00065F80">
      <w:rPr>
        <w:noProof/>
        <w:sz w:val="18"/>
        <w:szCs w:val="18"/>
      </w:rPr>
      <w:t xml:space="preserve"> de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NUMPAGES </w:instrText>
    </w:r>
    <w:r w:rsidRPr="00065F80">
      <w:rPr>
        <w:noProof/>
        <w:sz w:val="18"/>
        <w:szCs w:val="18"/>
      </w:rPr>
      <w:fldChar w:fldCharType="separate"/>
    </w:r>
    <w:r w:rsidR="00C536FF">
      <w:rPr>
        <w:noProof/>
        <w:sz w:val="18"/>
        <w:szCs w:val="18"/>
      </w:rPr>
      <w:t>2</w:t>
    </w:r>
    <w:r w:rsidRPr="00065F80">
      <w:rPr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7AE" w:rsidRPr="009A7280" w:rsidRDefault="00AF77AE" w:rsidP="005D5017">
    <w:pPr>
      <w:pStyle w:val="Piedepgina"/>
      <w:jc w:val="center"/>
      <w:rPr>
        <w:rFonts w:ascii="Arial" w:hAnsi="Arial" w:cs="Arial"/>
        <w:sz w:val="18"/>
        <w:szCs w:val="18"/>
      </w:rPr>
    </w:pPr>
    <w:r w:rsidRPr="009A7280">
      <w:rPr>
        <w:rFonts w:ascii="Arial" w:hAnsi="Arial" w:cs="Arial"/>
        <w:noProof/>
        <w:sz w:val="18"/>
        <w:szCs w:val="18"/>
      </w:rPr>
      <w:t xml:space="preserve">Pàg.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PAGE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BC26F7">
      <w:rPr>
        <w:rFonts w:ascii="Arial" w:hAnsi="Arial" w:cs="Arial"/>
        <w:noProof/>
        <w:sz w:val="18"/>
        <w:szCs w:val="18"/>
      </w:rPr>
      <w:t>1</w:t>
    </w:r>
    <w:r w:rsidRPr="009A7280">
      <w:rPr>
        <w:rFonts w:ascii="Arial" w:hAnsi="Arial" w:cs="Arial"/>
        <w:noProof/>
        <w:sz w:val="18"/>
        <w:szCs w:val="18"/>
      </w:rPr>
      <w:fldChar w:fldCharType="end"/>
    </w:r>
    <w:r w:rsidRPr="009A7280">
      <w:rPr>
        <w:rFonts w:ascii="Arial" w:hAnsi="Arial" w:cs="Arial"/>
        <w:noProof/>
        <w:sz w:val="18"/>
        <w:szCs w:val="18"/>
      </w:rPr>
      <w:t xml:space="preserve"> de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NUMPAGES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BC26F7">
      <w:rPr>
        <w:rFonts w:ascii="Arial" w:hAnsi="Arial" w:cs="Arial"/>
        <w:noProof/>
        <w:sz w:val="18"/>
        <w:szCs w:val="18"/>
      </w:rPr>
      <w:t>1</w:t>
    </w:r>
    <w:r w:rsidRPr="009A7280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EFD" w:rsidRDefault="00EF0EFD">
      <w:r>
        <w:separator/>
      </w:r>
    </w:p>
  </w:footnote>
  <w:footnote w:type="continuationSeparator" w:id="0">
    <w:p w:rsidR="00EF0EFD" w:rsidRDefault="00EF0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33" w:type="dxa"/>
      <w:tblInd w:w="-998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6"/>
      <w:gridCol w:w="4514"/>
      <w:gridCol w:w="2293"/>
    </w:tblGrid>
    <w:tr w:rsidR="00AF77AE" w:rsidTr="00E659E7">
      <w:trPr>
        <w:trHeight w:val="1174"/>
      </w:trPr>
      <w:tc>
        <w:tcPr>
          <w:tcW w:w="3826" w:type="dxa"/>
          <w:tcBorders>
            <w:bottom w:val="nil"/>
            <w:right w:val="single" w:sz="4" w:space="0" w:color="FFFFFF"/>
          </w:tcBorders>
        </w:tcPr>
        <w:p w:rsidR="00AF77AE" w:rsidRDefault="00BC26F7" w:rsidP="00BF0564">
          <w:pPr>
            <w:ind w:left="-2941"/>
            <w:jc w:val="center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5715</wp:posOffset>
                </wp:positionV>
                <wp:extent cx="2086610" cy="541020"/>
                <wp:effectExtent l="0" t="0" r="0" b="0"/>
                <wp:wrapSquare wrapText="bothSides"/>
                <wp:docPr id="24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74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661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0" w:type="auto"/>
          <w:tcBorders>
            <w:left w:val="single" w:sz="4" w:space="0" w:color="FFFFFF"/>
            <w:bottom w:val="nil"/>
            <w:right w:val="single" w:sz="4" w:space="0" w:color="FFFFFF"/>
          </w:tcBorders>
        </w:tcPr>
        <w:p w:rsidR="00AF77AE" w:rsidRDefault="00AF77AE" w:rsidP="00BF0564">
          <w:pPr>
            <w:ind w:left="-2941"/>
            <w:jc w:val="center"/>
            <w:rPr>
              <w:b/>
              <w:sz w:val="16"/>
              <w:szCs w:val="16"/>
              <w:lang w:val="ca-ES"/>
            </w:rPr>
          </w:pPr>
        </w:p>
        <w:p w:rsidR="00AF77AE" w:rsidRPr="00446AD4" w:rsidRDefault="00AF77AE" w:rsidP="00BF0564">
          <w:pPr>
            <w:pStyle w:val="Ttulo4"/>
            <w:tabs>
              <w:tab w:val="left" w:pos="142"/>
            </w:tabs>
          </w:pPr>
        </w:p>
      </w:tc>
      <w:tc>
        <w:tcPr>
          <w:tcW w:w="2293" w:type="dxa"/>
          <w:tcBorders>
            <w:left w:val="single" w:sz="4" w:space="0" w:color="FFFFFF"/>
            <w:bottom w:val="nil"/>
          </w:tcBorders>
          <w:vAlign w:val="center"/>
        </w:tcPr>
        <w:p w:rsidR="00AF77AE" w:rsidRPr="00F43C96" w:rsidRDefault="00AF77AE" w:rsidP="005C7A29">
          <w:pPr>
            <w:rPr>
              <w:rFonts w:ascii="Arial" w:hAnsi="Arial" w:cs="Arial"/>
              <w:sz w:val="28"/>
              <w:szCs w:val="28"/>
              <w:lang w:val="ca-ES"/>
            </w:rPr>
          </w:pPr>
          <w:r>
            <w:rPr>
              <w:rFonts w:ascii="Arial" w:hAnsi="Arial" w:cs="Arial"/>
              <w:sz w:val="28"/>
              <w:szCs w:val="28"/>
              <w:lang w:val="ca-ES"/>
            </w:rPr>
            <w:t>FP</w:t>
          </w:r>
        </w:p>
      </w:tc>
    </w:tr>
  </w:tbl>
  <w:p w:rsidR="00AF77AE" w:rsidRPr="006D114C" w:rsidRDefault="00AF77AE" w:rsidP="006D11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78" w:type="dxa"/>
      <w:tblInd w:w="-743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75"/>
      <w:gridCol w:w="4222"/>
      <w:gridCol w:w="2581"/>
    </w:tblGrid>
    <w:tr w:rsidR="00C536FF" w:rsidTr="00374B91">
      <w:trPr>
        <w:trHeight w:val="1245"/>
      </w:trPr>
      <w:tc>
        <w:tcPr>
          <w:tcW w:w="3575" w:type="dxa"/>
        </w:tcPr>
        <w:p w:rsidR="00C536FF" w:rsidRDefault="00BC26F7" w:rsidP="00D83858">
          <w:pPr>
            <w:tabs>
              <w:tab w:val="center" w:pos="209"/>
              <w:tab w:val="left" w:pos="772"/>
            </w:tabs>
            <w:ind w:left="-2941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5715</wp:posOffset>
                </wp:positionV>
                <wp:extent cx="2016125" cy="541020"/>
                <wp:effectExtent l="0" t="0" r="0" b="0"/>
                <wp:wrapSquare wrapText="bothSides"/>
                <wp:docPr id="37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948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6125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36FF">
            <w:rPr>
              <w:b/>
              <w:noProof/>
              <w:snapToGrid/>
              <w:sz w:val="16"/>
              <w:szCs w:val="16"/>
              <w:lang w:val="es-ES"/>
            </w:rPr>
            <w:tab/>
          </w:r>
        </w:p>
      </w:tc>
      <w:tc>
        <w:tcPr>
          <w:tcW w:w="4222" w:type="dxa"/>
        </w:tcPr>
        <w:p w:rsidR="00C536FF" w:rsidRPr="00C536FF" w:rsidRDefault="00880D04" w:rsidP="00C536FF">
          <w:pPr>
            <w:jc w:val="center"/>
            <w:rPr>
              <w:rFonts w:ascii="Arial" w:hAnsi="Arial" w:cs="Arial"/>
              <w:b/>
              <w:sz w:val="28"/>
              <w:lang w:val="ca-ES"/>
            </w:rPr>
          </w:pPr>
          <w:r>
            <w:rPr>
              <w:rFonts w:ascii="Arial" w:hAnsi="Arial" w:cs="Arial"/>
              <w:b/>
              <w:sz w:val="28"/>
              <w:lang w:val="ca-ES"/>
            </w:rPr>
            <w:t>Projecte</w:t>
          </w:r>
          <w:r w:rsidR="00C536FF" w:rsidRPr="00C536FF">
            <w:rPr>
              <w:rFonts w:ascii="Arial" w:hAnsi="Arial" w:cs="Arial"/>
              <w:b/>
              <w:sz w:val="28"/>
              <w:lang w:val="ca-ES"/>
            </w:rPr>
            <w:t xml:space="preserve"> de Síntesi</w:t>
          </w:r>
        </w:p>
        <w:p w:rsidR="00C536FF" w:rsidRPr="00C536FF" w:rsidRDefault="00C536FF" w:rsidP="00C536FF">
          <w:pPr>
            <w:jc w:val="center"/>
            <w:rPr>
              <w:lang w:val="ca-ES"/>
            </w:rPr>
          </w:pPr>
          <w:r w:rsidRPr="00C536FF">
            <w:rPr>
              <w:rFonts w:ascii="Arial" w:hAnsi="Arial" w:cs="Arial"/>
              <w:b/>
              <w:sz w:val="28"/>
              <w:lang w:val="ca-ES"/>
            </w:rPr>
            <w:t>Manual d’Usuari</w:t>
          </w:r>
        </w:p>
      </w:tc>
      <w:tc>
        <w:tcPr>
          <w:tcW w:w="2581" w:type="dxa"/>
          <w:vAlign w:val="center"/>
        </w:tcPr>
        <w:p w:rsidR="00C536FF" w:rsidRPr="00C04835" w:rsidRDefault="00C536FF" w:rsidP="00C536FF">
          <w:pPr>
            <w:jc w:val="center"/>
            <w:rPr>
              <w:rFonts w:ascii="Arial" w:hAnsi="Arial" w:cs="Arial"/>
              <w:b/>
              <w:szCs w:val="32"/>
              <w:lang w:val="ca-ES"/>
            </w:rPr>
          </w:pPr>
          <w:r w:rsidRPr="00C536FF">
            <w:rPr>
              <w:rFonts w:ascii="Arial" w:hAnsi="Arial" w:cs="Arial"/>
              <w:b/>
              <w:sz w:val="32"/>
              <w:szCs w:val="32"/>
              <w:lang w:val="ca-ES"/>
            </w:rPr>
            <w:t>DIT</w:t>
          </w:r>
        </w:p>
      </w:tc>
    </w:tr>
  </w:tbl>
  <w:p w:rsidR="00AF77AE" w:rsidRPr="00C536FF" w:rsidRDefault="00AF77AE" w:rsidP="004E0996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9DF"/>
    <w:multiLevelType w:val="hybridMultilevel"/>
    <w:tmpl w:val="682CBF8E"/>
    <w:lvl w:ilvl="0" w:tplc="3C0E6DC4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E5125"/>
    <w:multiLevelType w:val="hybridMultilevel"/>
    <w:tmpl w:val="D78834F2"/>
    <w:lvl w:ilvl="0" w:tplc="3CAE6ADC">
      <w:start w:val="13"/>
      <w:numFmt w:val="bullet"/>
      <w:lvlText w:val="-"/>
      <w:lvlJc w:val="left"/>
      <w:pPr>
        <w:ind w:left="3192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8DC4CF6"/>
    <w:multiLevelType w:val="hybridMultilevel"/>
    <w:tmpl w:val="6D9EAC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D0609"/>
    <w:multiLevelType w:val="hybridMultilevel"/>
    <w:tmpl w:val="70D03E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3630C"/>
    <w:multiLevelType w:val="hybridMultilevel"/>
    <w:tmpl w:val="1544135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5A"/>
    <w:rsid w:val="00001483"/>
    <w:rsid w:val="000445EF"/>
    <w:rsid w:val="00065AB4"/>
    <w:rsid w:val="00065F80"/>
    <w:rsid w:val="00094807"/>
    <w:rsid w:val="00095D70"/>
    <w:rsid w:val="000966F4"/>
    <w:rsid w:val="000B19CD"/>
    <w:rsid w:val="000F4E01"/>
    <w:rsid w:val="00103243"/>
    <w:rsid w:val="001820C1"/>
    <w:rsid w:val="001B0D80"/>
    <w:rsid w:val="001E5E62"/>
    <w:rsid w:val="001F0FCD"/>
    <w:rsid w:val="0026653D"/>
    <w:rsid w:val="002813AE"/>
    <w:rsid w:val="002843DA"/>
    <w:rsid w:val="002D29FE"/>
    <w:rsid w:val="003104BF"/>
    <w:rsid w:val="003511B3"/>
    <w:rsid w:val="00357673"/>
    <w:rsid w:val="00374B91"/>
    <w:rsid w:val="0039029E"/>
    <w:rsid w:val="003C2119"/>
    <w:rsid w:val="003E3BA8"/>
    <w:rsid w:val="003E5098"/>
    <w:rsid w:val="00446AD4"/>
    <w:rsid w:val="00453E1C"/>
    <w:rsid w:val="004B550A"/>
    <w:rsid w:val="004E0996"/>
    <w:rsid w:val="00503CB9"/>
    <w:rsid w:val="005154DF"/>
    <w:rsid w:val="00541D58"/>
    <w:rsid w:val="005464D9"/>
    <w:rsid w:val="005505CF"/>
    <w:rsid w:val="00565206"/>
    <w:rsid w:val="005C6B9E"/>
    <w:rsid w:val="005C7A29"/>
    <w:rsid w:val="005D5017"/>
    <w:rsid w:val="00600312"/>
    <w:rsid w:val="00612AF1"/>
    <w:rsid w:val="0063634E"/>
    <w:rsid w:val="00651AB6"/>
    <w:rsid w:val="006D114C"/>
    <w:rsid w:val="007340AE"/>
    <w:rsid w:val="00792235"/>
    <w:rsid w:val="007C3CDC"/>
    <w:rsid w:val="008222CF"/>
    <w:rsid w:val="00836B8A"/>
    <w:rsid w:val="008411A5"/>
    <w:rsid w:val="00843667"/>
    <w:rsid w:val="008478CE"/>
    <w:rsid w:val="0086370C"/>
    <w:rsid w:val="00880D04"/>
    <w:rsid w:val="008A0E14"/>
    <w:rsid w:val="008D3160"/>
    <w:rsid w:val="00914967"/>
    <w:rsid w:val="00941899"/>
    <w:rsid w:val="009465D3"/>
    <w:rsid w:val="009A7280"/>
    <w:rsid w:val="009C0B1A"/>
    <w:rsid w:val="009D06B6"/>
    <w:rsid w:val="009E0542"/>
    <w:rsid w:val="009E24A1"/>
    <w:rsid w:val="009E2F20"/>
    <w:rsid w:val="009F38A0"/>
    <w:rsid w:val="00A169AE"/>
    <w:rsid w:val="00A17664"/>
    <w:rsid w:val="00A238DB"/>
    <w:rsid w:val="00A63AA3"/>
    <w:rsid w:val="00A770ED"/>
    <w:rsid w:val="00A901A2"/>
    <w:rsid w:val="00AB651B"/>
    <w:rsid w:val="00AF77AE"/>
    <w:rsid w:val="00B02CDF"/>
    <w:rsid w:val="00B17745"/>
    <w:rsid w:val="00B5262E"/>
    <w:rsid w:val="00B64E2E"/>
    <w:rsid w:val="00BA0547"/>
    <w:rsid w:val="00BC26F7"/>
    <w:rsid w:val="00BE48B4"/>
    <w:rsid w:val="00BF0564"/>
    <w:rsid w:val="00BF2395"/>
    <w:rsid w:val="00BF6E28"/>
    <w:rsid w:val="00C04835"/>
    <w:rsid w:val="00C0630E"/>
    <w:rsid w:val="00C10980"/>
    <w:rsid w:val="00C132E5"/>
    <w:rsid w:val="00C17872"/>
    <w:rsid w:val="00C265C2"/>
    <w:rsid w:val="00C3132A"/>
    <w:rsid w:val="00C32C14"/>
    <w:rsid w:val="00C32D24"/>
    <w:rsid w:val="00C435DB"/>
    <w:rsid w:val="00C536FF"/>
    <w:rsid w:val="00C56908"/>
    <w:rsid w:val="00C80A91"/>
    <w:rsid w:val="00C811E7"/>
    <w:rsid w:val="00CC04CB"/>
    <w:rsid w:val="00CC1D36"/>
    <w:rsid w:val="00CE1987"/>
    <w:rsid w:val="00CE6383"/>
    <w:rsid w:val="00D017C0"/>
    <w:rsid w:val="00D16F83"/>
    <w:rsid w:val="00D40395"/>
    <w:rsid w:val="00D8305A"/>
    <w:rsid w:val="00D83858"/>
    <w:rsid w:val="00DA0D0D"/>
    <w:rsid w:val="00DA375F"/>
    <w:rsid w:val="00DD483C"/>
    <w:rsid w:val="00E16D58"/>
    <w:rsid w:val="00E659E7"/>
    <w:rsid w:val="00E81F29"/>
    <w:rsid w:val="00EF0EFD"/>
    <w:rsid w:val="00F21014"/>
    <w:rsid w:val="00F43C96"/>
    <w:rsid w:val="00F558FB"/>
    <w:rsid w:val="00F71BFF"/>
    <w:rsid w:val="00FC58C3"/>
    <w:rsid w:val="00FF2E0F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B3401A-B811-4422-99E3-C0B02D50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CB9"/>
    <w:pPr>
      <w:widowControl w:val="0"/>
      <w:spacing w:after="120"/>
    </w:pPr>
    <w:rPr>
      <w:rFonts w:ascii="Verdana" w:hAnsi="Verdana"/>
      <w:snapToGrid w:val="0"/>
      <w:sz w:val="22"/>
      <w:lang w:val="en-US"/>
    </w:rPr>
  </w:style>
  <w:style w:type="paragraph" w:styleId="Ttulo1">
    <w:name w:val="heading 1"/>
    <w:basedOn w:val="Nivell1"/>
    <w:next w:val="Normal"/>
    <w:qFormat/>
    <w:rsid w:val="00503CB9"/>
    <w:pPr>
      <w:ind w:firstLine="0"/>
      <w:outlineLvl w:val="0"/>
    </w:pPr>
    <w:rPr>
      <w:sz w:val="36"/>
    </w:rPr>
  </w:style>
  <w:style w:type="paragraph" w:styleId="Ttulo2">
    <w:name w:val="heading 2"/>
    <w:basedOn w:val="Nivell2"/>
    <w:next w:val="Normal"/>
    <w:autoRedefine/>
    <w:qFormat/>
    <w:rsid w:val="001E5E62"/>
    <w:pPr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503C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u w:val="single"/>
    </w:rPr>
  </w:style>
  <w:style w:type="paragraph" w:styleId="Ttulo4">
    <w:name w:val="heading 4"/>
    <w:basedOn w:val="Normal"/>
    <w:next w:val="Normal"/>
    <w:qFormat/>
    <w:rsid w:val="00503CB9"/>
    <w:pPr>
      <w:jc w:val="center"/>
      <w:outlineLvl w:val="3"/>
    </w:pPr>
    <w:rPr>
      <w:b/>
      <w:sz w:val="32"/>
      <w:szCs w:val="32"/>
      <w:lang w:val="ca-ES"/>
    </w:rPr>
  </w:style>
  <w:style w:type="paragraph" w:styleId="Ttulo5">
    <w:name w:val="heading 5"/>
    <w:basedOn w:val="Normal"/>
    <w:next w:val="Normal"/>
    <w:link w:val="Ttulo5Car"/>
    <w:unhideWhenUsed/>
    <w:qFormat/>
    <w:rsid w:val="00C536F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1416"/>
    </w:pPr>
    <w:rPr>
      <w:lang w:val="es-ES_tradnl"/>
    </w:rPr>
  </w:style>
  <w:style w:type="paragraph" w:styleId="Sangra2detindependiente">
    <w:name w:val="Body Text Indent 2"/>
    <w:basedOn w:val="Normal"/>
    <w:pPr>
      <w:ind w:left="708"/>
    </w:pPr>
    <w:rPr>
      <w:rFonts w:ascii="Arial" w:hAnsi="Arial" w:cs="Arial"/>
      <w:lang w:val="ca-ES"/>
    </w:rPr>
  </w:style>
  <w:style w:type="paragraph" w:styleId="Sangra3detindependiente">
    <w:name w:val="Body Text Indent 3"/>
    <w:basedOn w:val="Normal"/>
    <w:pPr>
      <w:ind w:left="2124"/>
      <w:jc w:val="both"/>
    </w:pPr>
    <w:rPr>
      <w:rFonts w:ascii="Arial" w:hAnsi="Arial" w:cs="Arial"/>
      <w:lang w:val="ca-E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ivell1">
    <w:name w:val="Nivell1"/>
    <w:basedOn w:val="Normal"/>
    <w:rsid w:val="00503CB9"/>
    <w:pPr>
      <w:pageBreakBefore/>
      <w:widowControl/>
      <w:pBdr>
        <w:bottom w:val="thickThinSmallGap" w:sz="24" w:space="1" w:color="808000"/>
      </w:pBdr>
      <w:spacing w:before="120" w:after="480"/>
      <w:ind w:firstLine="709"/>
    </w:pPr>
    <w:rPr>
      <w:rFonts w:ascii="Copperplate Gothic Bold" w:hAnsi="Copperplate Gothic Bold"/>
      <w:b/>
      <w:smallCaps/>
      <w:snapToGrid/>
      <w:spacing w:val="20"/>
      <w:sz w:val="44"/>
      <w:lang w:val="ca-ES"/>
    </w:rPr>
  </w:style>
  <w:style w:type="paragraph" w:customStyle="1" w:styleId="Estilo1">
    <w:name w:val="Estilo1"/>
    <w:basedOn w:val="Ttulo4"/>
    <w:rPr>
      <w:sz w:val="24"/>
    </w:rPr>
  </w:style>
  <w:style w:type="paragraph" w:customStyle="1" w:styleId="Nivell2">
    <w:name w:val="Nivell2"/>
    <w:basedOn w:val="Ttulo1"/>
    <w:rsid w:val="00503CB9"/>
    <w:pPr>
      <w:keepNext/>
      <w:pageBreakBefore w:val="0"/>
      <w:pBdr>
        <w:bottom w:val="double" w:sz="12" w:space="1" w:color="808000"/>
      </w:pBdr>
      <w:spacing w:after="240"/>
    </w:pPr>
    <w:rPr>
      <w:b w:val="0"/>
      <w:i/>
      <w:spacing w:val="0"/>
      <w:sz w:val="32"/>
    </w:rPr>
  </w:style>
  <w:style w:type="character" w:customStyle="1" w:styleId="Ttulo5Car">
    <w:name w:val="Título 5 Car"/>
    <w:link w:val="Ttulo5"/>
    <w:rsid w:val="00C536FF"/>
    <w:rPr>
      <w:rFonts w:ascii="Calibri" w:eastAsia="Times New Roman" w:hAnsi="Calibri" w:cs="Times New Roman"/>
      <w:b/>
      <w:bCs/>
      <w:i/>
      <w:iCs/>
      <w:snapToGrid w:val="0"/>
      <w:sz w:val="26"/>
      <w:szCs w:val="26"/>
      <w:lang w:val="en-US" w:eastAsia="es-ES"/>
    </w:rPr>
  </w:style>
  <w:style w:type="paragraph" w:styleId="Textoindependiente">
    <w:name w:val="Body Text"/>
    <w:basedOn w:val="Normal"/>
    <w:link w:val="TextoindependienteCar"/>
    <w:rsid w:val="00C536FF"/>
  </w:style>
  <w:style w:type="character" w:customStyle="1" w:styleId="TextoindependienteCar">
    <w:name w:val="Texto independiente Car"/>
    <w:link w:val="Textoindependiente"/>
    <w:rsid w:val="00C536FF"/>
    <w:rPr>
      <w:rFonts w:ascii="Verdana" w:hAnsi="Verdana"/>
      <w:snapToGrid w:val="0"/>
      <w:sz w:val="22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720x5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avier\Datos%20de%20programa\Microsoft\Plantillas\XavierPlantillas\FUNIMG02%20Plantilla%20word%2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C89EE-170D-4CDE-8F49-D1D3AD759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FUNIMG02 Plantilla word .dot</Template>
  <TotalTime>1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Avaluació i promoció d’alumnes</vt:lpstr>
    </vt:vector>
  </TitlesOfParts>
  <Company>Personal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Avaluació i promoció d’alumnes</dc:title>
  <dc:subject/>
  <dc:creator>Xavier</dc:creator>
  <cp:keywords/>
  <cp:lastModifiedBy>Usuario de Windows</cp:lastModifiedBy>
  <cp:revision>2</cp:revision>
  <cp:lastPrinted>2013-03-19T07:40:00Z</cp:lastPrinted>
  <dcterms:created xsi:type="dcterms:W3CDTF">2017-05-26T14:02:00Z</dcterms:created>
  <dcterms:modified xsi:type="dcterms:W3CDTF">2017-05-26T14:02:00Z</dcterms:modified>
</cp:coreProperties>
</file>